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97" w:rsidRPr="00E62ECA" w:rsidRDefault="004C3A97" w:rsidP="004C3A97">
      <w:pPr>
        <w:pStyle w:val="Titolo"/>
      </w:pPr>
      <w:r w:rsidRPr="00E62ECA">
        <w:t xml:space="preserve">Social Engineering </w:t>
      </w:r>
    </w:p>
    <w:p w:rsidR="004C3A97" w:rsidRPr="00E62ECA" w:rsidRDefault="004C3A97" w:rsidP="004C3A97">
      <w:pPr>
        <w:pStyle w:val="Sottotitolo"/>
        <w:rPr>
          <w:rPrChange w:id="0" w:author="Andrea D'Agostino" w:date="2018-06-12T10:22:00Z">
            <w:rPr>
              <w:lang w:val="en-GB"/>
            </w:rPr>
          </w:rPrChange>
        </w:rPr>
      </w:pPr>
      <w:r w:rsidRPr="00E62ECA">
        <w:rPr>
          <w:rPrChange w:id="1" w:author="Andrea D'Agostino" w:date="2018-06-12T10:22:00Z">
            <w:rPr>
              <w:lang w:val="en-GB"/>
            </w:rPr>
          </w:rPrChange>
        </w:rPr>
        <w:t>The art of human hacking</w:t>
      </w:r>
    </w:p>
    <w:p w:rsidR="006144B0" w:rsidRPr="00E62ECA" w:rsidRDefault="004C3A97" w:rsidP="004C3A97">
      <w:pPr>
        <w:pStyle w:val="Titolo1"/>
        <w:rPr>
          <w:rPrChange w:id="2" w:author="Andrea D'Agostino" w:date="2018-06-12T10:22:00Z">
            <w:rPr>
              <w:lang w:val="en-GB"/>
            </w:rPr>
          </w:rPrChange>
        </w:rPr>
      </w:pPr>
      <w:r w:rsidRPr="00E62ECA">
        <w:rPr>
          <w:rPrChange w:id="3" w:author="Andrea D'Agostino" w:date="2018-06-12T10:22:00Z">
            <w:rPr>
              <w:lang w:val="en-GB"/>
            </w:rPr>
          </w:rPrChange>
        </w:rPr>
        <w:t>Chapitre 1</w:t>
      </w:r>
      <w:ins w:id="4" w:author="Andrea D'Agostino" w:date="2018-06-12T11:09:00Z">
        <w:r w:rsidR="00490173">
          <w:t xml:space="preserve"> – A look into the World of Social </w:t>
        </w:r>
      </w:ins>
      <w:ins w:id="5" w:author="Andrea D'Agostino" w:date="2018-06-12T11:10:00Z">
        <w:r w:rsidR="00490173">
          <w:t>Engineering</w:t>
        </w:r>
      </w:ins>
    </w:p>
    <w:p w:rsidR="004C3A97" w:rsidRPr="00E62ECA" w:rsidRDefault="004C3A97" w:rsidP="004C3A97">
      <w:pPr>
        <w:rPr>
          <w:rPrChange w:id="6" w:author="Andrea D'Agostino" w:date="2018-06-12T10:22:00Z">
            <w:rPr>
              <w:lang w:val="en-GB"/>
            </w:rPr>
          </w:rPrChange>
        </w:rPr>
      </w:pPr>
      <w:r w:rsidRPr="00E62ECA">
        <w:rPr>
          <w:rPrChange w:id="7" w:author="Andrea D'Agostino" w:date="2018-06-12T10:22:00Z">
            <w:rPr>
              <w:lang w:val="en-GB"/>
            </w:rPr>
          </w:rPrChange>
        </w:rPr>
        <w:t xml:space="preserve">Qu’est-ce-que </w:t>
      </w:r>
      <w:r w:rsidRPr="00E62ECA">
        <w:rPr>
          <w:noProof/>
        </w:rPr>
        <w:t>c’est</w:t>
      </w:r>
      <w:r w:rsidRPr="00E62ECA">
        <w:rPr>
          <w:rPrChange w:id="8" w:author="Andrea D'Agostino" w:date="2018-06-12T10:22:00Z">
            <w:rPr>
              <w:lang w:val="en-GB"/>
            </w:rPr>
          </w:rPrChange>
        </w:rPr>
        <w:t xml:space="preserve"> le Social Engineering? </w:t>
      </w:r>
      <w:r w:rsidRPr="00E62ECA">
        <w:t>Selon</w:t>
      </w:r>
      <w:r w:rsidRPr="00E62ECA">
        <w:rPr>
          <w:rPrChange w:id="9" w:author="Andrea D'Agostino" w:date="2018-06-12T10:22:00Z">
            <w:rPr>
              <w:lang w:val="en-GB"/>
            </w:rPr>
          </w:rPrChange>
        </w:rPr>
        <w:t xml:space="preserve"> Wikipedia, “</w:t>
      </w:r>
      <w:r w:rsidRPr="00E62ECA">
        <w:rPr>
          <w:rPrChange w:id="10" w:author="Andrea D'Agostino" w:date="2018-06-12T10:22:00Z">
            <w:rPr>
              <w:lang w:val="en-GB"/>
            </w:rPr>
          </w:rPrChange>
        </w:rPr>
        <w:t>L'ingénierie sociale (ou social engineering en anglais), dans le contexte de la </w:t>
      </w:r>
      <w:r w:rsidRPr="00E62ECA">
        <w:rPr>
          <w:rPrChange w:id="11" w:author="Andrea D'Agostino" w:date="2018-06-12T10:22:00Z">
            <w:rPr>
              <w:lang w:val="en-GB"/>
            </w:rPr>
          </w:rPrChange>
        </w:rPr>
        <w:fldChar w:fldCharType="begin"/>
      </w:r>
      <w:r w:rsidRPr="00E62ECA">
        <w:rPr>
          <w:rPrChange w:id="12" w:author="Andrea D'Agostino" w:date="2018-06-12T10:22:00Z">
            <w:rPr>
              <w:lang w:val="en-GB"/>
            </w:rPr>
          </w:rPrChange>
        </w:rPr>
        <w:instrText xml:space="preserve"> HYPERLINK "https://fr.wikipedia.org/wiki/S%C3%A9curit%C3%A9_de_l%27information" \o "Sécurité de l'information" </w:instrText>
      </w:r>
      <w:r w:rsidRPr="00E62ECA">
        <w:rPr>
          <w:rPrChange w:id="13" w:author="Andrea D'Agostino" w:date="2018-06-12T10:22:00Z">
            <w:rPr>
              <w:lang w:val="en-GB"/>
            </w:rPr>
          </w:rPrChange>
        </w:rPr>
        <w:fldChar w:fldCharType="separate"/>
      </w:r>
      <w:r w:rsidRPr="00E62ECA">
        <w:rPr>
          <w:rPrChange w:id="14" w:author="Andrea D'Agostino" w:date="2018-06-12T10:22:00Z">
            <w:rPr>
              <w:lang w:val="en-GB"/>
            </w:rPr>
          </w:rPrChange>
        </w:rPr>
        <w:t>sécurité de l'information</w:t>
      </w:r>
      <w:r w:rsidRPr="00E62ECA">
        <w:rPr>
          <w:rPrChange w:id="15" w:author="Andrea D'Agostino" w:date="2018-06-12T10:22:00Z">
            <w:rPr>
              <w:lang w:val="en-GB"/>
            </w:rPr>
          </w:rPrChange>
        </w:rPr>
        <w:fldChar w:fldCharType="end"/>
      </w:r>
      <w:r w:rsidRPr="00E62ECA">
        <w:rPr>
          <w:rPrChange w:id="16" w:author="Andrea D'Agostino" w:date="2018-06-12T10:22:00Z">
            <w:rPr>
              <w:lang w:val="en-GB"/>
            </w:rPr>
          </w:rPrChange>
        </w:rPr>
        <w:t>, fait référence à des pratiques de manipulation psychologique à des fins d'</w:t>
      </w:r>
      <w:r w:rsidRPr="00E62ECA">
        <w:rPr>
          <w:rPrChange w:id="17" w:author="Andrea D'Agostino" w:date="2018-06-12T10:22:00Z">
            <w:rPr>
              <w:lang w:val="en-GB"/>
            </w:rPr>
          </w:rPrChange>
        </w:rPr>
        <w:fldChar w:fldCharType="begin"/>
      </w:r>
      <w:r w:rsidRPr="00E62ECA">
        <w:rPr>
          <w:rPrChange w:id="18" w:author="Andrea D'Agostino" w:date="2018-06-12T10:22:00Z">
            <w:rPr>
              <w:lang w:val="en-GB"/>
            </w:rPr>
          </w:rPrChange>
        </w:rPr>
        <w:instrText xml:space="preserve"> HYPERLINK "https://fr.wikipedia.org/wiki/Escroquerie" \o "Escroquerie" </w:instrText>
      </w:r>
      <w:r w:rsidRPr="00E62ECA">
        <w:rPr>
          <w:rPrChange w:id="19" w:author="Andrea D'Agostino" w:date="2018-06-12T10:22:00Z">
            <w:rPr>
              <w:lang w:val="en-GB"/>
            </w:rPr>
          </w:rPrChange>
        </w:rPr>
        <w:fldChar w:fldCharType="separate"/>
      </w:r>
      <w:r w:rsidRPr="00E62ECA">
        <w:rPr>
          <w:rPrChange w:id="20" w:author="Andrea D'Agostino" w:date="2018-06-12T10:22:00Z">
            <w:rPr>
              <w:lang w:val="en-GB"/>
            </w:rPr>
          </w:rPrChange>
        </w:rPr>
        <w:t>escroquerie</w:t>
      </w:r>
      <w:r w:rsidRPr="00E62ECA">
        <w:rPr>
          <w:rPrChange w:id="21" w:author="Andrea D'Agostino" w:date="2018-06-12T10:22:00Z">
            <w:rPr>
              <w:lang w:val="en-GB"/>
            </w:rPr>
          </w:rPrChange>
        </w:rPr>
        <w:fldChar w:fldCharType="end"/>
      </w:r>
      <w:r w:rsidRPr="00E62ECA">
        <w:rPr>
          <w:rPrChange w:id="22" w:author="Andrea D'Agostino" w:date="2018-06-12T10:22:00Z">
            <w:rPr>
              <w:lang w:val="en-GB"/>
            </w:rPr>
          </w:rPrChange>
        </w:rPr>
        <w:t>.</w:t>
      </w:r>
      <w:r w:rsidRPr="00E62ECA">
        <w:rPr>
          <w:rPrChange w:id="23" w:author="Andrea D'Agostino" w:date="2018-06-12T10:22:00Z">
            <w:rPr>
              <w:lang w:val="en-GB"/>
            </w:rPr>
          </w:rPrChange>
        </w:rPr>
        <w:t>” .</w:t>
      </w:r>
    </w:p>
    <w:p w:rsidR="004C3A97" w:rsidRDefault="004C3A97" w:rsidP="004C3A97">
      <w:pPr>
        <w:rPr>
          <w:ins w:id="24" w:author="Andrea D'Agostino" w:date="2018-06-12T10:26:00Z"/>
        </w:rPr>
      </w:pPr>
      <w:r w:rsidRPr="00E62ECA">
        <w:rPr>
          <w:rPrChange w:id="25" w:author="Andrea D'Agostino" w:date="2018-06-12T10:22:00Z">
            <w:rPr>
              <w:lang w:val="it-IT"/>
            </w:rPr>
          </w:rPrChange>
        </w:rPr>
        <w:t xml:space="preserve">On peut dire que l’ingénierie sociale est la </w:t>
      </w:r>
      <w:r w:rsidRPr="00E62ECA">
        <w:t>pratique</w:t>
      </w:r>
      <w:r w:rsidRPr="00E62ECA">
        <w:rPr>
          <w:rPrChange w:id="26" w:author="Andrea D'Agostino" w:date="2018-06-12T10:22:00Z">
            <w:rPr>
              <w:lang w:val="it-IT"/>
            </w:rPr>
          </w:rPrChange>
        </w:rPr>
        <w:t xml:space="preserve"> de </w:t>
      </w:r>
      <w:r w:rsidRPr="00E62ECA">
        <w:t>manipuler</w:t>
      </w:r>
      <w:r w:rsidRPr="00E62ECA">
        <w:rPr>
          <w:rPrChange w:id="27" w:author="Andrea D'Agostino" w:date="2018-06-12T10:22:00Z">
            <w:rPr>
              <w:lang w:val="it-IT"/>
            </w:rPr>
          </w:rPrChange>
        </w:rPr>
        <w:t xml:space="preserve"> une </w:t>
      </w:r>
      <w:del w:id="28" w:author="Andrea D'Agostino" w:date="2018-06-12T10:22:00Z">
        <w:r w:rsidRPr="00E62ECA" w:rsidDel="00E62ECA">
          <w:rPr>
            <w:rPrChange w:id="29" w:author="Andrea D'Agostino" w:date="2018-06-12T10:22:00Z">
              <w:rPr>
                <w:lang w:val="it-IT"/>
              </w:rPr>
            </w:rPrChange>
          </w:rPr>
          <w:delText>persone</w:delText>
        </w:r>
      </w:del>
      <w:ins w:id="30" w:author="Andrea D'Agostino" w:date="2018-06-12T10:22:00Z">
        <w:r w:rsidR="00E62ECA" w:rsidRPr="00BF4ECD">
          <w:t>personne</w:t>
        </w:r>
      </w:ins>
      <w:r w:rsidRPr="00E62ECA">
        <w:rPr>
          <w:rPrChange w:id="31" w:author="Andrea D'Agostino" w:date="2018-06-12T10:22:00Z">
            <w:rPr>
              <w:lang w:val="it-IT"/>
            </w:rPr>
          </w:rPrChange>
        </w:rPr>
        <w:t xml:space="preserve"> </w:t>
      </w:r>
      <w:r w:rsidR="00E62ECA" w:rsidRPr="00E62ECA">
        <w:rPr>
          <w:rPrChange w:id="32" w:author="Andrea D'Agostino" w:date="2018-06-12T10:22:00Z">
            <w:rPr>
              <w:lang w:val="it-IT"/>
            </w:rPr>
          </w:rPrChange>
        </w:rPr>
        <w:t xml:space="preserve">à faire quelque chose qui pourrait ou ne pourrait pas </w:t>
      </w:r>
      <w:del w:id="33" w:author="Andrea D'Agostino" w:date="2018-06-12T10:22:00Z">
        <w:r w:rsidR="00E62ECA" w:rsidRPr="00E62ECA" w:rsidDel="00E62ECA">
          <w:rPr>
            <w:rPrChange w:id="34" w:author="Andrea D'Agostino" w:date="2018-06-12T10:22:00Z">
              <w:rPr>
                <w:lang w:val="it-IT"/>
              </w:rPr>
            </w:rPrChange>
          </w:rPr>
          <w:delText>etre</w:delText>
        </w:r>
      </w:del>
      <w:ins w:id="35" w:author="Andrea D'Agostino" w:date="2018-06-12T10:22:00Z">
        <w:r w:rsidR="00E62ECA" w:rsidRPr="00E62ECA">
          <w:t>être</w:t>
        </w:r>
      </w:ins>
      <w:r w:rsidR="00E62ECA" w:rsidRPr="00E62ECA">
        <w:rPr>
          <w:rPrChange w:id="36" w:author="Andrea D'Agostino" w:date="2018-06-12T10:22:00Z">
            <w:rPr>
              <w:lang w:val="it-IT"/>
            </w:rPr>
          </w:rPrChange>
        </w:rPr>
        <w:t xml:space="preserve"> dans l’objectifs de la </w:t>
      </w:r>
      <w:del w:id="37" w:author="Andrea D'Agostino" w:date="2018-06-12T10:22:00Z">
        <w:r w:rsidR="00E62ECA" w:rsidRPr="00E62ECA" w:rsidDel="00E62ECA">
          <w:rPr>
            <w:rPrChange w:id="38" w:author="Andrea D'Agostino" w:date="2018-06-12T10:22:00Z">
              <w:rPr>
                <w:lang w:val="it-IT"/>
              </w:rPr>
            </w:rPrChange>
          </w:rPr>
          <w:delText>persone</w:delText>
        </w:r>
      </w:del>
      <w:ins w:id="39" w:author="Andrea D'Agostino" w:date="2018-06-12T10:22:00Z">
        <w:r w:rsidR="00E62ECA" w:rsidRPr="00E62ECA">
          <w:t>personne</w:t>
        </w:r>
      </w:ins>
      <w:r w:rsidR="00E62ECA" w:rsidRPr="00E62ECA">
        <w:rPr>
          <w:rPrChange w:id="40" w:author="Andrea D'Agostino" w:date="2018-06-12T10:22:00Z">
            <w:rPr>
              <w:lang w:val="it-IT"/>
            </w:rPr>
          </w:rPrChange>
        </w:rPr>
        <w:t>.</w:t>
      </w:r>
      <w:ins w:id="41" w:author="Andrea D'Agostino" w:date="2018-06-12T10:22:00Z">
        <w:r w:rsidR="00E62ECA">
          <w:t xml:space="preserve"> </w:t>
        </w:r>
      </w:ins>
      <w:ins w:id="42" w:author="Andrea D'Agostino" w:date="2018-06-12T10:23:00Z">
        <w:r w:rsidR="00E62ECA">
          <w:t xml:space="preserve">Cette chose pourrait </w:t>
        </w:r>
      </w:ins>
      <w:ins w:id="43" w:author="Andrea D'Agostino" w:date="2018-06-12T10:24:00Z">
        <w:r w:rsidR="00E62ECA">
          <w:t>être</w:t>
        </w:r>
      </w:ins>
      <w:ins w:id="44" w:author="Andrea D'Agostino" w:date="2018-06-12T10:23:00Z">
        <w:r w:rsidR="00E62ECA">
          <w:t xml:space="preserve"> obtenir une information, </w:t>
        </w:r>
      </w:ins>
      <w:ins w:id="45" w:author="Andrea D'Agostino" w:date="2018-06-12T10:24:00Z">
        <w:r w:rsidR="00E62ECA">
          <w:t xml:space="preserve">accès, ou une action </w:t>
        </w:r>
      </w:ins>
      <w:ins w:id="46" w:author="Andrea D'Agostino" w:date="2018-06-12T10:26:00Z">
        <w:r w:rsidR="00993640">
          <w:t>de la personne dupée</w:t>
        </w:r>
      </w:ins>
      <w:ins w:id="47" w:author="Andrea D'Agostino" w:date="2018-06-12T10:25:00Z">
        <w:r w:rsidR="00E62ECA">
          <w:t>.</w:t>
        </w:r>
      </w:ins>
    </w:p>
    <w:p w:rsidR="00665C8D" w:rsidRDefault="00993640" w:rsidP="004C3A97">
      <w:pPr>
        <w:rPr>
          <w:ins w:id="48" w:author="Andrea D'Agostino" w:date="2018-06-12T10:30:00Z"/>
        </w:rPr>
      </w:pPr>
      <w:ins w:id="49" w:author="Andrea D'Agostino" w:date="2018-06-12T10:26:00Z">
        <w:r>
          <w:t xml:space="preserve">Pendant la vie quotidienne, nous rencontrons </w:t>
        </w:r>
      </w:ins>
      <w:ins w:id="50" w:author="Andrea D'Agostino" w:date="2018-06-12T10:27:00Z">
        <w:r>
          <w:t xml:space="preserve">plusieurs types </w:t>
        </w:r>
      </w:ins>
      <w:ins w:id="51" w:author="Andrea D'Agostino" w:date="2018-06-12T10:30:00Z">
        <w:r>
          <w:t>des ingénieures</w:t>
        </w:r>
      </w:ins>
      <w:ins w:id="52" w:author="Andrea D'Agostino" w:date="2018-06-12T10:28:00Z">
        <w:r>
          <w:t xml:space="preserve"> social, </w:t>
        </w:r>
      </w:ins>
      <w:ins w:id="53" w:author="Andrea D'Agostino" w:date="2018-06-12T10:29:00Z">
        <w:r>
          <w:t xml:space="preserve">mais pas </w:t>
        </w:r>
      </w:ins>
      <w:ins w:id="54" w:author="Andrea D'Agostino" w:date="2018-06-12T10:30:00Z">
        <w:r>
          <w:t>nécessairement</w:t>
        </w:r>
      </w:ins>
      <w:ins w:id="55" w:author="Andrea D'Agostino" w:date="2018-06-12T10:29:00Z">
        <w:r>
          <w:t xml:space="preserve"> ils sont </w:t>
        </w:r>
      </w:ins>
      <w:ins w:id="56" w:author="Andrea D'Agostino" w:date="2018-06-12T10:30:00Z">
        <w:r>
          <w:t>négatifs</w:t>
        </w:r>
      </w:ins>
      <w:ins w:id="57" w:author="Andrea D'Agostino" w:date="2018-06-12T10:29:00Z">
        <w:r>
          <w:t>.</w:t>
        </w:r>
      </w:ins>
      <w:ins w:id="58" w:author="Andrea D'Agostino" w:date="2018-06-12T10:40:00Z">
        <w:r w:rsidR="00665C8D">
          <w:t xml:space="preserve"> Ils sont : </w:t>
        </w:r>
      </w:ins>
    </w:p>
    <w:p w:rsidR="00993640" w:rsidRDefault="00665C8D" w:rsidP="00665C8D">
      <w:pPr>
        <w:pStyle w:val="Paragrafoelenco"/>
        <w:numPr>
          <w:ilvl w:val="0"/>
          <w:numId w:val="1"/>
        </w:numPr>
        <w:rPr>
          <w:ins w:id="59" w:author="Andrea D'Agostino" w:date="2018-06-12T10:30:00Z"/>
        </w:rPr>
      </w:pPr>
      <w:ins w:id="60" w:author="Andrea D'Agostino" w:date="2018-06-12T10:30:00Z">
        <w:r>
          <w:t>Hackers</w:t>
        </w:r>
      </w:ins>
      <w:ins w:id="61" w:author="Andrea D'Agostino" w:date="2018-06-12T10:40:00Z">
        <w:r>
          <w:t xml:space="preserve"> </w:t>
        </w:r>
      </w:ins>
      <w:ins w:id="62" w:author="Andrea D'Agostino" w:date="2018-06-12T10:30:00Z">
        <w:r>
          <w:t>:</w:t>
        </w:r>
      </w:ins>
      <w:ins w:id="63" w:author="Andrea D'Agostino" w:date="2018-06-12T10:35:00Z">
        <w:r>
          <w:t xml:space="preserve"> ils </w:t>
        </w:r>
      </w:ins>
      <w:ins w:id="64" w:author="Andrea D'Agostino" w:date="2018-06-12T10:36:00Z">
        <w:r>
          <w:t>utilisent</w:t>
        </w:r>
      </w:ins>
      <w:ins w:id="65" w:author="Andrea D'Agostino" w:date="2018-06-12T10:35:00Z">
        <w:r>
          <w:t xml:space="preserve"> </w:t>
        </w:r>
      </w:ins>
      <w:ins w:id="66" w:author="Andrea D'Agostino" w:date="2018-06-12T10:36:00Z">
        <w:r>
          <w:t>l</w:t>
        </w:r>
        <w:r w:rsidRPr="00B01793">
          <w:t>'ingénierie sociale </w:t>
        </w:r>
        <w:r>
          <w:t xml:space="preserve">pour obtenir </w:t>
        </w:r>
      </w:ins>
      <w:ins w:id="67" w:author="Andrea D'Agostino" w:date="2018-06-12T10:38:00Z">
        <w:r>
          <w:t>accès</w:t>
        </w:r>
      </w:ins>
      <w:ins w:id="68" w:author="Andrea D'Agostino" w:date="2018-06-12T10:36:00Z">
        <w:r>
          <w:t xml:space="preserve"> dans </w:t>
        </w:r>
      </w:ins>
      <w:ins w:id="69" w:author="Andrea D'Agostino" w:date="2018-06-12T10:37:00Z">
        <w:r>
          <w:t xml:space="preserve">systèmes parce que les softwares </w:t>
        </w:r>
      </w:ins>
      <w:ins w:id="70" w:author="Andrea D'Agostino" w:date="2018-06-12T10:38:00Z">
        <w:r>
          <w:t>déventent</w:t>
        </w:r>
      </w:ins>
      <w:ins w:id="71" w:author="Andrea D'Agostino" w:date="2018-06-12T10:37:00Z">
        <w:r>
          <w:t xml:space="preserve"> toujours </w:t>
        </w:r>
      </w:ins>
      <w:ins w:id="72" w:author="Andrea D'Agostino" w:date="2018-06-12T10:39:00Z">
        <w:r>
          <w:t>plus sûr.</w:t>
        </w:r>
      </w:ins>
    </w:p>
    <w:p w:rsidR="00665C8D" w:rsidRDefault="00665C8D" w:rsidP="00665C8D">
      <w:pPr>
        <w:pStyle w:val="Paragrafoelenco"/>
        <w:numPr>
          <w:ilvl w:val="0"/>
          <w:numId w:val="1"/>
        </w:numPr>
        <w:rPr>
          <w:ins w:id="73" w:author="Andrea D'Agostino" w:date="2018-06-12T10:30:00Z"/>
        </w:rPr>
      </w:pPr>
      <w:ins w:id="74" w:author="Andrea D'Agostino" w:date="2018-06-12T10:30:00Z">
        <w:r>
          <w:t>Penetration testers</w:t>
        </w:r>
      </w:ins>
      <w:ins w:id="75" w:author="Andrea D'Agostino" w:date="2018-06-12T10:40:00Z">
        <w:r>
          <w:t xml:space="preserve"> : </w:t>
        </w:r>
        <w:r>
          <w:t>ils utilisent l</w:t>
        </w:r>
        <w:r w:rsidRPr="00B01793">
          <w:t>'ingénierie sociale</w:t>
        </w:r>
        <w:r>
          <w:t xml:space="preserve"> </w:t>
        </w:r>
        <w:r w:rsidR="001B33D3">
          <w:t>pour aider le client à comprendre le</w:t>
        </w:r>
      </w:ins>
      <w:ins w:id="76" w:author="Andrea D'Agostino" w:date="2018-06-12T10:41:00Z">
        <w:r w:rsidR="001B33D3">
          <w:t>s</w:t>
        </w:r>
      </w:ins>
      <w:ins w:id="77" w:author="Andrea D'Agostino" w:date="2018-06-12T10:40:00Z">
        <w:r w:rsidR="001B33D3">
          <w:t xml:space="preserve"> </w:t>
        </w:r>
      </w:ins>
      <w:ins w:id="78" w:author="Andrea D'Agostino" w:date="2018-06-12T10:41:00Z">
        <w:r w:rsidR="001B33D3">
          <w:t>défauts dans leurs softwares.</w:t>
        </w:r>
      </w:ins>
    </w:p>
    <w:p w:rsidR="00665C8D" w:rsidRDefault="00665C8D" w:rsidP="00665C8D">
      <w:pPr>
        <w:pStyle w:val="Paragrafoelenco"/>
        <w:numPr>
          <w:ilvl w:val="0"/>
          <w:numId w:val="1"/>
        </w:numPr>
        <w:rPr>
          <w:ins w:id="79" w:author="Andrea D'Agostino" w:date="2018-06-12T10:31:00Z"/>
        </w:rPr>
      </w:pPr>
      <w:ins w:id="80" w:author="Andrea D'Agostino" w:date="2018-06-12T10:31:00Z">
        <w:r>
          <w:t>Spies :</w:t>
        </w:r>
      </w:ins>
      <w:ins w:id="81" w:author="Andrea D'Agostino" w:date="2018-06-12T10:41:00Z">
        <w:r w:rsidR="001B33D3">
          <w:t xml:space="preserve"> ils </w:t>
        </w:r>
      </w:ins>
      <w:ins w:id="82" w:author="Andrea D'Agostino" w:date="2018-06-12T10:42:00Z">
        <w:r w:rsidR="001B33D3">
          <w:t xml:space="preserve">utilisent </w:t>
        </w:r>
        <w:r w:rsidR="001B33D3">
          <w:t>l</w:t>
        </w:r>
        <w:r w:rsidR="001B33D3" w:rsidRPr="00B01793">
          <w:t>'ingénierie sociale</w:t>
        </w:r>
        <w:r w:rsidR="001B33D3">
          <w:t xml:space="preserve"> pour duper les personnes et faire </w:t>
        </w:r>
      </w:ins>
      <w:ins w:id="83" w:author="Andrea D'Agostino" w:date="2018-06-12T10:43:00Z">
        <w:r w:rsidR="001B33D3">
          <w:t>l</w:t>
        </w:r>
      </w:ins>
      <w:ins w:id="84" w:author="Andrea D'Agostino" w:date="2018-06-12T10:44:00Z">
        <w:r w:rsidR="001B33D3">
          <w:t>eur</w:t>
        </w:r>
      </w:ins>
      <w:ins w:id="85" w:author="Andrea D'Agostino" w:date="2018-06-12T10:42:00Z">
        <w:r w:rsidR="001B33D3">
          <w:t xml:space="preserve"> cr</w:t>
        </w:r>
      </w:ins>
      <w:ins w:id="86" w:author="Andrea D'Agostino" w:date="2018-06-12T10:43:00Z">
        <w:r w:rsidR="001B33D3">
          <w:t xml:space="preserve">oire </w:t>
        </w:r>
      </w:ins>
      <w:ins w:id="87" w:author="Andrea D'Agostino" w:date="2018-06-12T10:44:00Z">
        <w:r w:rsidR="001B33D3">
          <w:t>d’être</w:t>
        </w:r>
      </w:ins>
      <w:ins w:id="88" w:author="Andrea D'Agostino" w:date="2018-06-12T10:43:00Z">
        <w:r w:rsidR="001B33D3">
          <w:t xml:space="preserve"> </w:t>
        </w:r>
      </w:ins>
      <w:ins w:id="89" w:author="Andrea D'Agostino" w:date="2018-06-12T10:44:00Z">
        <w:r w:rsidR="001B33D3">
          <w:t>quelqu’un autre.</w:t>
        </w:r>
      </w:ins>
    </w:p>
    <w:p w:rsidR="00665C8D" w:rsidRDefault="001B33D3" w:rsidP="001B33D3">
      <w:pPr>
        <w:pStyle w:val="Paragrafoelenco"/>
        <w:numPr>
          <w:ilvl w:val="0"/>
          <w:numId w:val="1"/>
        </w:numPr>
        <w:rPr>
          <w:ins w:id="90" w:author="Andrea D'Agostino" w:date="2018-06-12T10:47:00Z"/>
        </w:rPr>
      </w:pPr>
      <w:ins w:id="91" w:author="Andrea D'Agostino" w:date="2018-06-12T10:45:00Z">
        <w:r>
          <w:t>V</w:t>
        </w:r>
        <w:r w:rsidRPr="001B33D3">
          <w:t>oleurs d'identité</w:t>
        </w:r>
        <w:r>
          <w:t xml:space="preserve"> : ils utilisent les informations </w:t>
        </w:r>
      </w:ins>
      <w:ins w:id="92" w:author="Andrea D'Agostino" w:date="2018-06-12T10:46:00Z">
        <w:r>
          <w:t>obtenues</w:t>
        </w:r>
      </w:ins>
      <w:ins w:id="93" w:author="Andrea D'Agostino" w:date="2018-06-12T10:45:00Z">
        <w:r>
          <w:t xml:space="preserve"> </w:t>
        </w:r>
      </w:ins>
      <w:ins w:id="94" w:author="Andrea D'Agostino" w:date="2018-06-12T10:46:00Z">
        <w:r>
          <w:t>par l’</w:t>
        </w:r>
      </w:ins>
      <w:ins w:id="95" w:author="Andrea D'Agostino" w:date="2018-06-12T10:48:00Z">
        <w:r w:rsidR="00A03C36">
          <w:t>ingénierie</w:t>
        </w:r>
      </w:ins>
      <w:ins w:id="96" w:author="Andrea D'Agostino" w:date="2018-06-12T10:46:00Z">
        <w:r>
          <w:t xml:space="preserve"> sociale sur u</w:t>
        </w:r>
      </w:ins>
      <w:ins w:id="97" w:author="Andrea D'Agostino" w:date="2018-06-12T10:47:00Z">
        <w:r>
          <w:t>ne personne</w:t>
        </w:r>
      </w:ins>
      <w:ins w:id="98" w:author="Andrea D'Agostino" w:date="2018-06-12T10:46:00Z">
        <w:r>
          <w:t xml:space="preserve"> pour </w:t>
        </w:r>
      </w:ins>
      <w:ins w:id="99" w:author="Andrea D'Agostino" w:date="2018-06-12T10:47:00Z">
        <w:r w:rsidRPr="001B33D3">
          <w:t xml:space="preserve">se faire passer pour </w:t>
        </w:r>
        <w:r>
          <w:t>cette personne.</w:t>
        </w:r>
      </w:ins>
    </w:p>
    <w:p w:rsidR="001B33D3" w:rsidRDefault="00A03C36" w:rsidP="00A03C36">
      <w:pPr>
        <w:pStyle w:val="Paragrafoelenco"/>
        <w:numPr>
          <w:ilvl w:val="0"/>
          <w:numId w:val="1"/>
        </w:numPr>
        <w:rPr>
          <w:ins w:id="100" w:author="Andrea D'Agostino" w:date="2018-06-12T10:52:00Z"/>
        </w:rPr>
      </w:pPr>
      <w:ins w:id="101" w:author="Andrea D'Agostino" w:date="2018-06-12T10:47:00Z">
        <w:r>
          <w:t>E</w:t>
        </w:r>
        <w:r w:rsidRPr="00A03C36">
          <w:t>mployés mécontents</w:t>
        </w:r>
        <w:r>
          <w:t> :</w:t>
        </w:r>
      </w:ins>
      <w:ins w:id="102" w:author="Andrea D'Agostino" w:date="2018-06-12T10:48:00Z">
        <w:r>
          <w:t xml:space="preserve"> </w:t>
        </w:r>
      </w:ins>
      <w:ins w:id="103" w:author="Andrea D'Agostino" w:date="2018-06-12T10:49:00Z">
        <w:r>
          <w:t xml:space="preserve">souvent ils se revanchent </w:t>
        </w:r>
      </w:ins>
      <w:ins w:id="104" w:author="Andrea D'Agostino" w:date="2018-06-12T10:53:00Z">
        <w:r w:rsidR="006B72FD">
          <w:t>après</w:t>
        </w:r>
      </w:ins>
      <w:ins w:id="105" w:author="Andrea D'Agostino" w:date="2018-06-12T10:50:00Z">
        <w:r>
          <w:t xml:space="preserve"> un </w:t>
        </w:r>
        <w:r w:rsidRPr="00A03C36">
          <w:t>licenciement</w:t>
        </w:r>
        <w:r>
          <w:t xml:space="preserve"> en </w:t>
        </w:r>
      </w:ins>
      <w:ins w:id="106" w:author="Andrea D'Agostino" w:date="2018-06-12T10:52:00Z">
        <w:r>
          <w:t xml:space="preserve">compromettant </w:t>
        </w:r>
        <w:r w:rsidR="006B72FD">
          <w:t>l’</w:t>
        </w:r>
      </w:ins>
      <w:ins w:id="107" w:author="Andrea D'Agostino" w:date="2018-06-12T10:53:00Z">
        <w:r w:rsidR="006B72FD">
          <w:t>intégrité</w:t>
        </w:r>
      </w:ins>
      <w:ins w:id="108" w:author="Andrea D'Agostino" w:date="2018-06-12T10:52:00Z">
        <w:r w:rsidR="006B72FD">
          <w:t xml:space="preserve"> de donné</w:t>
        </w:r>
      </w:ins>
      <w:ins w:id="109" w:author="Andrea D'Agostino" w:date="2018-06-12T10:53:00Z">
        <w:r w:rsidR="006B72FD">
          <w:t>e</w:t>
        </w:r>
      </w:ins>
      <w:ins w:id="110" w:author="Andrea D'Agostino" w:date="2018-06-12T10:52:00Z">
        <w:r w:rsidR="006B72FD">
          <w:t xml:space="preserve">s de </w:t>
        </w:r>
      </w:ins>
      <w:ins w:id="111" w:author="Andrea D'Agostino" w:date="2018-06-12T10:53:00Z">
        <w:r w:rsidR="006B72FD">
          <w:t>l’entreprise</w:t>
        </w:r>
      </w:ins>
      <w:ins w:id="112" w:author="Andrea D'Agostino" w:date="2018-06-12T10:52:00Z">
        <w:r w:rsidR="006B72FD">
          <w:t>.</w:t>
        </w:r>
      </w:ins>
    </w:p>
    <w:p w:rsidR="006B72FD" w:rsidRDefault="006B72FD" w:rsidP="00A03C36">
      <w:pPr>
        <w:pStyle w:val="Paragrafoelenco"/>
        <w:numPr>
          <w:ilvl w:val="0"/>
          <w:numId w:val="1"/>
        </w:numPr>
        <w:rPr>
          <w:ins w:id="113" w:author="Andrea D'Agostino" w:date="2018-06-12T10:56:00Z"/>
        </w:rPr>
      </w:pPr>
      <w:ins w:id="114" w:author="Andrea D'Agostino" w:date="2018-06-12T10:54:00Z">
        <w:r>
          <w:t xml:space="preserve">Escrocs : </w:t>
        </w:r>
        <w:r>
          <w:t>ils utilisent l</w:t>
        </w:r>
        <w:r w:rsidRPr="00B01793">
          <w:t>'ingénierie sociale</w:t>
        </w:r>
        <w:r>
          <w:t xml:space="preserve"> pour</w:t>
        </w:r>
        <w:r>
          <w:t xml:space="preserve"> </w:t>
        </w:r>
      </w:ins>
      <w:ins w:id="115" w:author="Andrea D'Agostino" w:date="2018-06-12T10:55:00Z">
        <w:r>
          <w:t>identifier les victimes idéales et attirer</w:t>
        </w:r>
      </w:ins>
      <w:ins w:id="116" w:author="Andrea D'Agostino" w:date="2018-06-12T10:56:00Z">
        <w:r>
          <w:t xml:space="preserve"> ces personnes.</w:t>
        </w:r>
      </w:ins>
    </w:p>
    <w:p w:rsidR="006B72FD" w:rsidRDefault="00E70DDF" w:rsidP="00A03C36">
      <w:pPr>
        <w:pStyle w:val="Paragrafoelenco"/>
        <w:numPr>
          <w:ilvl w:val="0"/>
          <w:numId w:val="1"/>
        </w:numPr>
        <w:rPr>
          <w:ins w:id="117" w:author="Andrea D'Agostino" w:date="2018-06-12T10:59:00Z"/>
        </w:rPr>
      </w:pPr>
      <w:ins w:id="118" w:author="Andrea D'Agostino" w:date="2018-06-12T10:57:00Z">
        <w:r>
          <w:t xml:space="preserve">Recruteurs : ils utilisent </w:t>
        </w:r>
        <w:r>
          <w:t>l</w:t>
        </w:r>
        <w:r w:rsidRPr="00B01793">
          <w:t>'ingénierie sociale</w:t>
        </w:r>
        <w:r>
          <w:t xml:space="preserve"> pour comprendre la personne </w:t>
        </w:r>
      </w:ins>
      <w:ins w:id="119" w:author="Andrea D'Agostino" w:date="2018-06-12T11:00:00Z">
        <w:r>
          <w:t>qu’ont</w:t>
        </w:r>
      </w:ins>
      <w:ins w:id="120" w:author="Andrea D'Agostino" w:date="2018-06-12T10:59:00Z">
        <w:r>
          <w:t xml:space="preserve"> devant.</w:t>
        </w:r>
      </w:ins>
    </w:p>
    <w:p w:rsidR="00E70DDF" w:rsidRDefault="00E70DDF" w:rsidP="00A03C36">
      <w:pPr>
        <w:pStyle w:val="Paragrafoelenco"/>
        <w:numPr>
          <w:ilvl w:val="0"/>
          <w:numId w:val="1"/>
        </w:numPr>
        <w:rPr>
          <w:ins w:id="121" w:author="Andrea D'Agostino" w:date="2018-06-12T11:01:00Z"/>
        </w:rPr>
      </w:pPr>
      <w:ins w:id="122" w:author="Andrea D'Agostino" w:date="2018-06-12T11:01:00Z">
        <w:r>
          <w:t xml:space="preserve">Vendeurs </w:t>
        </w:r>
        <w:r>
          <w:t>: ils utilisent l</w:t>
        </w:r>
        <w:r w:rsidRPr="00B01793">
          <w:t>'ingénierie sociale</w:t>
        </w:r>
        <w:r>
          <w:t xml:space="preserve"> pour identifier</w:t>
        </w:r>
        <w:r>
          <w:t xml:space="preserve"> les besoins des clients.</w:t>
        </w:r>
      </w:ins>
    </w:p>
    <w:p w:rsidR="00E70DDF" w:rsidRDefault="00E70DDF" w:rsidP="00E70DDF">
      <w:pPr>
        <w:pStyle w:val="Paragrafoelenco"/>
        <w:numPr>
          <w:ilvl w:val="0"/>
          <w:numId w:val="1"/>
        </w:numPr>
        <w:rPr>
          <w:ins w:id="123" w:author="Andrea D'Agostino" w:date="2018-06-12T11:03:00Z"/>
        </w:rPr>
      </w:pPr>
      <w:ins w:id="124" w:author="Andrea D'Agostino" w:date="2018-06-12T11:02:00Z">
        <w:r w:rsidRPr="00E70DDF">
          <w:t>Gouvernements</w:t>
        </w:r>
        <w:r>
          <w:t xml:space="preserve"> : ils </w:t>
        </w:r>
        <w:r>
          <w:t>utilisent l</w:t>
        </w:r>
        <w:r w:rsidRPr="00B01793">
          <w:t>'ingénierie sociale</w:t>
        </w:r>
        <w:r>
          <w:t xml:space="preserve"> pour</w:t>
        </w:r>
        <w:r>
          <w:t xml:space="preserve"> contrôler </w:t>
        </w:r>
      </w:ins>
      <w:ins w:id="125" w:author="Andrea D'Agostino" w:date="2018-06-12T11:03:00Z">
        <w:r w:rsidR="00270068">
          <w:t>les messages communiqués et les gens qui gouvernent.</w:t>
        </w:r>
      </w:ins>
    </w:p>
    <w:p w:rsidR="00270068" w:rsidRDefault="006C7DA7" w:rsidP="006C7DA7">
      <w:pPr>
        <w:pStyle w:val="Paragrafoelenco"/>
        <w:numPr>
          <w:ilvl w:val="0"/>
          <w:numId w:val="1"/>
        </w:numPr>
        <w:rPr>
          <w:ins w:id="126" w:author="Andrea D'Agostino" w:date="2018-06-12T11:08:00Z"/>
        </w:rPr>
      </w:pPr>
      <w:ins w:id="127" w:author="Andrea D'Agostino" w:date="2018-06-12T11:04:00Z">
        <w:r>
          <w:t xml:space="preserve">Docteurs, </w:t>
        </w:r>
      </w:ins>
      <w:ins w:id="128" w:author="Andrea D'Agostino" w:date="2018-06-12T11:05:00Z">
        <w:r w:rsidRPr="006C7DA7">
          <w:t>psychologue</w:t>
        </w:r>
        <w:r>
          <w:t xml:space="preserve">s at avocats : ils </w:t>
        </w:r>
      </w:ins>
      <w:ins w:id="129" w:author="Andrea D'Agostino" w:date="2018-06-12T11:06:00Z">
        <w:r>
          <w:t xml:space="preserve">manipulent </w:t>
        </w:r>
      </w:ins>
      <w:ins w:id="130" w:author="Andrea D'Agostino" w:date="2018-06-12T11:08:00Z">
        <w:r>
          <w:t>les personnes à faire quelque chose qui ils v</w:t>
        </w:r>
      </w:ins>
      <w:ins w:id="131" w:author="Andrea D'Agostino" w:date="2018-06-12T11:09:00Z">
        <w:r>
          <w:t>e</w:t>
        </w:r>
      </w:ins>
      <w:ins w:id="132" w:author="Andrea D'Agostino" w:date="2018-06-12T11:08:00Z">
        <w:r>
          <w:t>ulent.</w:t>
        </w:r>
      </w:ins>
    </w:p>
    <w:p w:rsidR="006C7DA7" w:rsidRDefault="006C7DA7" w:rsidP="006C7DA7">
      <w:pPr>
        <w:ind w:left="464"/>
        <w:rPr>
          <w:ins w:id="133" w:author="Andrea D'Agostino" w:date="2018-06-12T10:25:00Z"/>
        </w:rPr>
        <w:pPrChange w:id="134" w:author="Andrea D'Agostino" w:date="2018-06-12T11:09:00Z">
          <w:pPr/>
        </w:pPrChange>
      </w:pPr>
    </w:p>
    <w:p w:rsidR="00E62ECA" w:rsidRDefault="00531A96" w:rsidP="00490173">
      <w:pPr>
        <w:pStyle w:val="Titolo1"/>
        <w:rPr>
          <w:ins w:id="135" w:author="Andrea D'Agostino" w:date="2018-06-12T11:10:00Z"/>
        </w:rPr>
      </w:pPr>
      <w:ins w:id="136" w:author="Andrea D'Agostino" w:date="2018-06-12T11:27:00Z">
        <w:r>
          <w:t>Chapitre</w:t>
        </w:r>
      </w:ins>
      <w:ins w:id="137" w:author="Andrea D'Agostino" w:date="2018-06-12T11:10:00Z">
        <w:r w:rsidR="00490173">
          <w:t xml:space="preserve"> 2 – Informaton Gathering</w:t>
        </w:r>
      </w:ins>
    </w:p>
    <w:p w:rsidR="00C302E2" w:rsidRDefault="00490173" w:rsidP="00490173">
      <w:pPr>
        <w:rPr>
          <w:ins w:id="138" w:author="Andrea D'Agostino" w:date="2018-06-12T11:13:00Z"/>
        </w:rPr>
      </w:pPr>
      <w:ins w:id="139" w:author="Andrea D'Agostino" w:date="2018-06-12T11:12:00Z">
        <w:r>
          <w:t xml:space="preserve">Il n’y a pas une information qu’est </w:t>
        </w:r>
      </w:ins>
      <w:ins w:id="140" w:author="Andrea D'Agostino" w:date="2018-06-12T11:13:00Z">
        <w:r>
          <w:t>inutile</w:t>
        </w:r>
      </w:ins>
      <w:ins w:id="141" w:author="Andrea D'Agostino" w:date="2018-06-12T11:12:00Z">
        <w:r>
          <w:t>.</w:t>
        </w:r>
      </w:ins>
      <w:ins w:id="142" w:author="Andrea D'Agostino" w:date="2018-06-12T11:13:00Z">
        <w:r w:rsidR="00C302E2">
          <w:t xml:space="preserve"> Ce principe est très important. </w:t>
        </w:r>
      </w:ins>
    </w:p>
    <w:p w:rsidR="00C302E2" w:rsidRDefault="00C302E2" w:rsidP="00490173">
      <w:pPr>
        <w:rPr>
          <w:ins w:id="143" w:author="Andrea D'Agostino" w:date="2018-06-12T11:15:00Z"/>
        </w:rPr>
      </w:pPr>
      <w:ins w:id="144" w:author="Andrea D'Agostino" w:date="2018-06-12T11:13:00Z">
        <w:r>
          <w:t xml:space="preserve">Il y a beaucoup des </w:t>
        </w:r>
      </w:ins>
      <w:ins w:id="145" w:author="Andrea D'Agostino" w:date="2018-06-12T11:16:00Z">
        <w:r>
          <w:t>sources</w:t>
        </w:r>
      </w:ins>
      <w:ins w:id="146" w:author="Andrea D'Agostino" w:date="2018-06-12T11:14:00Z">
        <w:r>
          <w:t xml:space="preserve"> pour recueillir des informations sur un </w:t>
        </w:r>
      </w:ins>
      <w:ins w:id="147" w:author="Andrea D'Agostino" w:date="2018-06-12T11:15:00Z">
        <w:r>
          <w:t>objectif :</w:t>
        </w:r>
      </w:ins>
    </w:p>
    <w:p w:rsidR="00C302E2" w:rsidRDefault="00C302E2" w:rsidP="00C302E2">
      <w:pPr>
        <w:pStyle w:val="Paragrafoelenco"/>
        <w:numPr>
          <w:ilvl w:val="0"/>
          <w:numId w:val="2"/>
        </w:numPr>
        <w:rPr>
          <w:ins w:id="148" w:author="Andrea D'Agostino" w:date="2018-06-12T11:16:00Z"/>
        </w:rPr>
      </w:pPr>
      <w:ins w:id="149" w:author="Andrea D'Agostino" w:date="2018-06-12T11:16:00Z">
        <w:r>
          <w:t>Websites :</w:t>
        </w:r>
      </w:ins>
    </w:p>
    <w:p w:rsidR="00C302E2" w:rsidRDefault="00C302E2" w:rsidP="00E34B41">
      <w:pPr>
        <w:pStyle w:val="Paragrafoelenco"/>
        <w:numPr>
          <w:ilvl w:val="1"/>
          <w:numId w:val="2"/>
        </w:numPr>
        <w:rPr>
          <w:ins w:id="150" w:author="Andrea D'Agostino" w:date="2018-06-12T11:17:00Z"/>
        </w:rPr>
      </w:pPr>
      <w:ins w:id="151" w:author="Andrea D'Agostino" w:date="2018-06-12T11:16:00Z">
        <w:r>
          <w:t xml:space="preserve">Search engines, </w:t>
        </w:r>
      </w:ins>
      <w:ins w:id="152" w:author="Andrea D'Agostino" w:date="2018-06-12T11:17:00Z">
        <w:r>
          <w:t xml:space="preserve">par exemple </w:t>
        </w:r>
      </w:ins>
      <w:ins w:id="153" w:author="Andrea D'Agostino" w:date="2018-06-12T11:16:00Z">
        <w:r>
          <w:t xml:space="preserve">en utilisant </w:t>
        </w:r>
      </w:ins>
      <w:ins w:id="154" w:author="Andrea D'Agostino" w:date="2018-06-12T11:18:00Z">
        <w:r>
          <w:t xml:space="preserve">les </w:t>
        </w:r>
      </w:ins>
      <w:ins w:id="155" w:author="Andrea D'Agostino" w:date="2018-06-12T11:17:00Z">
        <w:r>
          <w:t>« Google Dorks »</w:t>
        </w:r>
      </w:ins>
      <w:ins w:id="156" w:author="Andrea D'Agostino" w:date="2018-06-12T11:20:00Z">
        <w:r w:rsidR="00E34B41">
          <w:t xml:space="preserve"> (query strings : filetype, site, etc. : </w:t>
        </w:r>
        <w:r w:rsidR="00E34B41">
          <w:fldChar w:fldCharType="begin"/>
        </w:r>
        <w:r w:rsidR="00E34B41">
          <w:instrText xml:space="preserve"> HYPERLINK "</w:instrText>
        </w:r>
        <w:r w:rsidR="00E34B41" w:rsidRPr="00E34B41">
          <w:instrText>http://www.googleguide.com/advanced_operators_reference.html</w:instrText>
        </w:r>
        <w:r w:rsidR="00E34B41">
          <w:instrText xml:space="preserve">" </w:instrText>
        </w:r>
        <w:r w:rsidR="00E34B41">
          <w:fldChar w:fldCharType="separate"/>
        </w:r>
        <w:r w:rsidR="00E34B41" w:rsidRPr="00C24A6B">
          <w:rPr>
            <w:rStyle w:val="Collegamentoipertestuale"/>
          </w:rPr>
          <w:t>http://www.googleguide.com/advanced_operators_reference.html</w:t>
        </w:r>
        <w:r w:rsidR="00E34B41">
          <w:fldChar w:fldCharType="end"/>
        </w:r>
        <w:r w:rsidR="00E34B41">
          <w:t>)</w:t>
        </w:r>
      </w:ins>
    </w:p>
    <w:p w:rsidR="00C302E2" w:rsidRDefault="00C302E2" w:rsidP="00C302E2">
      <w:pPr>
        <w:pStyle w:val="Paragrafoelenco"/>
        <w:numPr>
          <w:ilvl w:val="1"/>
          <w:numId w:val="2"/>
        </w:numPr>
        <w:rPr>
          <w:ins w:id="157" w:author="Andrea D'Agostino" w:date="2018-06-12T11:19:00Z"/>
        </w:rPr>
      </w:pPr>
      <w:ins w:id="158" w:author="Andrea D'Agostino" w:date="2018-06-12T11:17:00Z">
        <w:r>
          <w:t>Whois Reconnaissance</w:t>
        </w:r>
      </w:ins>
      <w:ins w:id="159" w:author="Andrea D'Agostino" w:date="2018-06-12T11:18:00Z">
        <w:r>
          <w:t> </w:t>
        </w:r>
      </w:ins>
      <w:ins w:id="160" w:author="Andrea D'Agostino" w:date="2018-06-12T11:17:00Z">
        <w:r>
          <w:t xml:space="preserve">: </w:t>
        </w:r>
      </w:ins>
      <w:ins w:id="161" w:author="Andrea D'Agostino" w:date="2018-06-12T11:18:00Z">
        <w:r>
          <w:t xml:space="preserve">on peut recueillir des informations sur </w:t>
        </w:r>
      </w:ins>
      <w:ins w:id="162" w:author="Andrea D'Agostino" w:date="2018-06-12T11:19:00Z">
        <w:r>
          <w:t>numéro</w:t>
        </w:r>
      </w:ins>
      <w:ins w:id="163" w:author="Andrea D'Agostino" w:date="2018-06-12T11:18:00Z">
        <w:r>
          <w:t xml:space="preserve"> de </w:t>
        </w:r>
      </w:ins>
      <w:ins w:id="164" w:author="Andrea D'Agostino" w:date="2018-06-12T11:19:00Z">
        <w:r>
          <w:t>téléphone</w:t>
        </w:r>
      </w:ins>
      <w:ins w:id="165" w:author="Andrea D'Agostino" w:date="2018-06-12T11:18:00Z">
        <w:r>
          <w:t xml:space="preserve">, adresse, etcetera sur </w:t>
        </w:r>
      </w:ins>
      <w:ins w:id="166" w:author="Andrea D'Agostino" w:date="2018-06-12T11:19:00Z">
        <w:r>
          <w:t>titulaires des services</w:t>
        </w:r>
        <w:r w:rsidR="00E34B41">
          <w:t xml:space="preserve"> (</w:t>
        </w:r>
        <w:r w:rsidR="00E34B41">
          <w:fldChar w:fldCharType="begin"/>
        </w:r>
        <w:r w:rsidR="00E34B41">
          <w:instrText xml:space="preserve"> HYPERLINK "http://www.whois.net" </w:instrText>
        </w:r>
        <w:r w:rsidR="00E34B41">
          <w:fldChar w:fldCharType="separate"/>
        </w:r>
        <w:r w:rsidR="00E34B41" w:rsidRPr="00C24A6B">
          <w:rPr>
            <w:rStyle w:val="Collegamentoipertestuale"/>
          </w:rPr>
          <w:t>www.whois.net</w:t>
        </w:r>
        <w:r w:rsidR="00E34B41">
          <w:fldChar w:fldCharType="end"/>
        </w:r>
        <w:r w:rsidR="00E34B41">
          <w:t>)</w:t>
        </w:r>
      </w:ins>
    </w:p>
    <w:p w:rsidR="00E34B41" w:rsidRDefault="00BE07D9" w:rsidP="00C302E2">
      <w:pPr>
        <w:pStyle w:val="Paragrafoelenco"/>
        <w:numPr>
          <w:ilvl w:val="1"/>
          <w:numId w:val="2"/>
        </w:numPr>
        <w:rPr>
          <w:ins w:id="167" w:author="Andrea D'Agostino" w:date="2018-06-12T11:19:00Z"/>
        </w:rPr>
      </w:pPr>
      <w:ins w:id="168" w:author="Andrea D'Agostino" w:date="2018-06-12T11:21:00Z">
        <w:r>
          <w:t>Public servers</w:t>
        </w:r>
      </w:ins>
    </w:p>
    <w:p w:rsidR="00C302E2" w:rsidRDefault="00BE07D9" w:rsidP="00C302E2">
      <w:pPr>
        <w:pStyle w:val="Paragrafoelenco"/>
        <w:numPr>
          <w:ilvl w:val="1"/>
          <w:numId w:val="2"/>
        </w:numPr>
        <w:rPr>
          <w:ins w:id="169" w:author="Andrea D'Agostino" w:date="2018-06-12T11:21:00Z"/>
        </w:rPr>
      </w:pPr>
      <w:ins w:id="170" w:author="Andrea D'Agostino" w:date="2018-06-12T11:21:00Z">
        <w:r>
          <w:t>Social Media</w:t>
        </w:r>
      </w:ins>
    </w:p>
    <w:p w:rsidR="00BE07D9" w:rsidRDefault="00BE07D9" w:rsidP="00C302E2">
      <w:pPr>
        <w:pStyle w:val="Paragrafoelenco"/>
        <w:numPr>
          <w:ilvl w:val="1"/>
          <w:numId w:val="2"/>
        </w:numPr>
        <w:rPr>
          <w:ins w:id="171" w:author="Andrea D'Agostino" w:date="2018-06-12T11:21:00Z"/>
        </w:rPr>
      </w:pPr>
      <w:ins w:id="172" w:author="Andrea D'Agostino" w:date="2018-06-12T11:21:00Z">
        <w:r>
          <w:t>User sites, Blogs</w:t>
        </w:r>
      </w:ins>
    </w:p>
    <w:p w:rsidR="00BE07D9" w:rsidRDefault="00BE07D9" w:rsidP="00BE07D9">
      <w:pPr>
        <w:pStyle w:val="Paragrafoelenco"/>
        <w:numPr>
          <w:ilvl w:val="0"/>
          <w:numId w:val="2"/>
        </w:numPr>
        <w:rPr>
          <w:ins w:id="173" w:author="Andrea D'Agostino" w:date="2018-06-12T11:22:00Z"/>
        </w:rPr>
      </w:pPr>
      <w:ins w:id="174" w:author="Andrea D'Agostino" w:date="2018-06-12T11:21:00Z">
        <w:r>
          <w:t>Obs</w:t>
        </w:r>
      </w:ins>
      <w:ins w:id="175" w:author="Andrea D'Agostino" w:date="2018-06-12T11:22:00Z">
        <w:r>
          <w:t>ervation de l’objectif</w:t>
        </w:r>
      </w:ins>
      <w:ins w:id="176" w:author="Andrea D'Agostino" w:date="2018-06-12T11:25:00Z">
        <w:r w:rsidR="00610202">
          <w:t>.</w:t>
        </w:r>
      </w:ins>
    </w:p>
    <w:p w:rsidR="00BE07D9" w:rsidRDefault="00BE07D9" w:rsidP="00BE07D9">
      <w:pPr>
        <w:pStyle w:val="Paragrafoelenco"/>
        <w:numPr>
          <w:ilvl w:val="0"/>
          <w:numId w:val="2"/>
        </w:numPr>
        <w:rPr>
          <w:ins w:id="177" w:author="Andrea D'Agostino" w:date="2018-06-12T11:25:00Z"/>
        </w:rPr>
      </w:pPr>
      <w:ins w:id="178" w:author="Andrea D'Agostino" w:date="2018-06-12T11:22:00Z">
        <w:r>
          <w:lastRenderedPageBreak/>
          <w:t xml:space="preserve">Chercher dans </w:t>
        </w:r>
      </w:ins>
      <w:ins w:id="179" w:author="Andrea D'Agostino" w:date="2018-06-12T11:25:00Z">
        <w:r w:rsidR="00610202">
          <w:t>la poubelle</w:t>
        </w:r>
      </w:ins>
      <w:ins w:id="180" w:author="Andrea D'Agostino" w:date="2018-06-12T11:23:00Z">
        <w:r>
          <w:t xml:space="preserve"> : souvent </w:t>
        </w:r>
        <w:r w:rsidR="00610202">
          <w:t>on jette informations sensibles</w:t>
        </w:r>
      </w:ins>
      <w:ins w:id="181" w:author="Andrea D'Agostino" w:date="2018-06-12T11:21:00Z">
        <w:r>
          <w:t xml:space="preserve"> </w:t>
        </w:r>
      </w:ins>
      <w:ins w:id="182" w:author="Andrea D'Agostino" w:date="2018-06-12T11:23:00Z">
        <w:r w:rsidR="00610202">
          <w:t xml:space="preserve">sans les avoir </w:t>
        </w:r>
      </w:ins>
      <w:ins w:id="183" w:author="Andrea D'Agostino" w:date="2018-06-12T11:25:00Z">
        <w:r w:rsidR="00610202">
          <w:t>disposés correctement.</w:t>
        </w:r>
      </w:ins>
    </w:p>
    <w:p w:rsidR="00490173" w:rsidRDefault="00610202" w:rsidP="00490173">
      <w:pPr>
        <w:pStyle w:val="Paragrafoelenco"/>
        <w:numPr>
          <w:ilvl w:val="0"/>
          <w:numId w:val="2"/>
        </w:numPr>
        <w:rPr>
          <w:ins w:id="184" w:author="Andrea D'Agostino" w:date="2018-06-12T11:11:00Z"/>
        </w:rPr>
        <w:pPrChange w:id="185" w:author="Andrea D'Agostino" w:date="2018-06-12T11:26:00Z">
          <w:pPr/>
        </w:pPrChange>
      </w:pPr>
      <w:ins w:id="186" w:author="Andrea D'Agostino" w:date="2018-06-12T11:25:00Z">
        <w:r>
          <w:t>Profiling softwares.</w:t>
        </w:r>
      </w:ins>
    </w:p>
    <w:p w:rsidR="00531A96" w:rsidRDefault="00531A96" w:rsidP="00490173">
      <w:pPr>
        <w:rPr>
          <w:ins w:id="187" w:author="Andrea D'Agostino" w:date="2018-06-12T11:29:00Z"/>
        </w:rPr>
      </w:pPr>
      <w:ins w:id="188" w:author="Andrea D'Agostino" w:date="2018-06-12T11:26:00Z">
        <w:r>
          <w:t>Après avoir recueill</w:t>
        </w:r>
      </w:ins>
      <w:ins w:id="189" w:author="Andrea D'Agostino" w:date="2018-06-12T11:27:00Z">
        <w:r>
          <w:t xml:space="preserve">i </w:t>
        </w:r>
      </w:ins>
      <w:ins w:id="190" w:author="Andrea D'Agostino" w:date="2018-06-12T11:28:00Z">
        <w:r>
          <w:t xml:space="preserve">les informations, on les utilise en </w:t>
        </w:r>
      </w:ins>
      <w:ins w:id="191" w:author="Andrea D'Agostino" w:date="2018-06-12T11:29:00Z">
        <w:r>
          <w:t xml:space="preserve">développant un </w:t>
        </w:r>
      </w:ins>
      <w:ins w:id="192" w:author="Andrea D'Agostino" w:date="2018-06-12T11:34:00Z">
        <w:r w:rsidR="009D33A8">
          <w:t>modèle</w:t>
        </w:r>
      </w:ins>
      <w:ins w:id="193" w:author="Andrea D'Agostino" w:date="2018-06-12T11:29:00Z">
        <w:r>
          <w:t xml:space="preserve"> de communication (Communication Model).</w:t>
        </w:r>
      </w:ins>
    </w:p>
    <w:p w:rsidR="00B7324B" w:rsidRDefault="00A66221" w:rsidP="00490173">
      <w:pPr>
        <w:rPr>
          <w:ins w:id="194" w:author="Andrea D'Agostino" w:date="2018-06-12T11:52:00Z"/>
        </w:rPr>
      </w:pPr>
      <w:ins w:id="195" w:author="Andrea D'Agostino" w:date="2018-06-12T11:36:00Z">
        <w:r>
          <w:t>La communication est l’action du transférer une information entre d</w:t>
        </w:r>
      </w:ins>
      <w:ins w:id="196" w:author="Andrea D'Agostino" w:date="2018-06-12T11:37:00Z">
        <w:r>
          <w:t>eux ou plus entités</w:t>
        </w:r>
      </w:ins>
      <w:ins w:id="197" w:author="Andrea D'Agostino" w:date="2018-06-12T11:38:00Z">
        <w:r>
          <w:t xml:space="preserve"> (</w:t>
        </w:r>
      </w:ins>
      <w:ins w:id="198" w:author="Andrea D'Agostino" w:date="2018-06-12T11:42:00Z">
        <w:r>
          <w:t>émetteur</w:t>
        </w:r>
      </w:ins>
      <w:ins w:id="199" w:author="Andrea D'Agostino" w:date="2018-06-12T11:38:00Z">
        <w:r>
          <w:t xml:space="preserve"> et </w:t>
        </w:r>
      </w:ins>
      <w:ins w:id="200" w:author="Andrea D'Agostino" w:date="2018-06-12T11:42:00Z">
        <w:r>
          <w:t>récepteur</w:t>
        </w:r>
      </w:ins>
      <w:ins w:id="201" w:author="Andrea D'Agostino" w:date="2018-06-12T11:38:00Z">
        <w:r>
          <w:t>)</w:t>
        </w:r>
      </w:ins>
      <w:ins w:id="202" w:author="Andrea D'Agostino" w:date="2018-06-12T11:37:00Z">
        <w:r>
          <w:t xml:space="preserve"> par un médium.</w:t>
        </w:r>
      </w:ins>
      <w:ins w:id="203" w:author="Andrea D'Agostino" w:date="2018-06-12T11:40:00Z">
        <w:r>
          <w:t xml:space="preserve"> Lorsque l’information est </w:t>
        </w:r>
      </w:ins>
      <w:ins w:id="204" w:author="Andrea D'Agostino" w:date="2018-06-12T11:43:00Z">
        <w:r>
          <w:t>reçue</w:t>
        </w:r>
      </w:ins>
      <w:ins w:id="205" w:author="Andrea D'Agostino" w:date="2018-06-12T11:40:00Z">
        <w:r>
          <w:t xml:space="preserve"> par </w:t>
        </w:r>
      </w:ins>
      <w:ins w:id="206" w:author="Andrea D'Agostino" w:date="2018-06-12T11:41:00Z">
        <w:r>
          <w:t xml:space="preserve">le </w:t>
        </w:r>
      </w:ins>
      <w:ins w:id="207" w:author="Andrea D'Agostino" w:date="2018-06-12T11:42:00Z">
        <w:r>
          <w:t>récepteur</w:t>
        </w:r>
      </w:ins>
      <w:ins w:id="208" w:author="Andrea D'Agostino" w:date="2018-06-12T11:40:00Z">
        <w:r>
          <w:t>,</w:t>
        </w:r>
      </w:ins>
      <w:ins w:id="209" w:author="Andrea D'Agostino" w:date="2018-06-12T11:41:00Z">
        <w:r>
          <w:t xml:space="preserve"> il la </w:t>
        </w:r>
      </w:ins>
      <w:ins w:id="210" w:author="Andrea D'Agostino" w:date="2018-06-12T11:42:00Z">
        <w:r>
          <w:t>décode</w:t>
        </w:r>
      </w:ins>
      <w:ins w:id="211" w:author="Andrea D'Agostino" w:date="2018-06-12T11:41:00Z">
        <w:r>
          <w:t xml:space="preserve"> et réponde</w:t>
        </w:r>
      </w:ins>
      <w:ins w:id="212" w:author="Andrea D'Agostino" w:date="2018-06-12T11:42:00Z">
        <w:r>
          <w:t xml:space="preserve"> (feedback).</w:t>
        </w:r>
      </w:ins>
      <w:ins w:id="213" w:author="Andrea D'Agostino" w:date="2018-06-12T11:41:00Z">
        <w:r>
          <w:t xml:space="preserve"> </w:t>
        </w:r>
      </w:ins>
      <w:ins w:id="214" w:author="Andrea D'Agostino" w:date="2018-06-12T11:39:00Z">
        <w:r>
          <w:t>Toutefois, pend</w:t>
        </w:r>
      </w:ins>
      <w:ins w:id="215" w:author="Andrea D'Agostino" w:date="2018-06-12T11:40:00Z">
        <w:r>
          <w:t>a</w:t>
        </w:r>
      </w:ins>
      <w:ins w:id="216" w:author="Andrea D'Agostino" w:date="2018-06-12T11:39:00Z">
        <w:r>
          <w:t xml:space="preserve">nt une communication dans le </w:t>
        </w:r>
      </w:ins>
      <w:ins w:id="217" w:author="Andrea D'Agostino" w:date="2018-06-12T11:40:00Z">
        <w:r>
          <w:t>contexte</w:t>
        </w:r>
      </w:ins>
      <w:ins w:id="218" w:author="Andrea D'Agostino" w:date="2018-06-12T11:39:00Z">
        <w:r>
          <w:t xml:space="preserve"> de l’ingénierie sociale</w:t>
        </w:r>
      </w:ins>
      <w:ins w:id="219" w:author="Andrea D'Agostino" w:date="2018-06-12T11:40:00Z">
        <w:r>
          <w:t xml:space="preserve">, l’objectif </w:t>
        </w:r>
      </w:ins>
      <w:ins w:id="220" w:author="Andrea D'Agostino" w:date="2018-06-12T11:42:00Z">
        <w:r>
          <w:t xml:space="preserve">est </w:t>
        </w:r>
      </w:ins>
      <w:ins w:id="221" w:author="Andrea D'Agostino" w:date="2018-06-12T11:43:00Z">
        <w:r>
          <w:t>d’</w:t>
        </w:r>
      </w:ins>
      <w:ins w:id="222" w:author="Andrea D'Agostino" w:date="2018-06-12T11:42:00Z">
        <w:r>
          <w:t xml:space="preserve">utiliser la communication pour </w:t>
        </w:r>
      </w:ins>
      <w:ins w:id="223" w:author="Andrea D'Agostino" w:date="2018-06-12T11:44:00Z">
        <w:r>
          <w:t xml:space="preserve">créer un objectif commun. En fait, </w:t>
        </w:r>
      </w:ins>
      <w:ins w:id="224" w:author="Andrea D'Agostino" w:date="2018-06-12T11:45:00Z">
        <w:r w:rsidR="00B7324B">
          <w:t xml:space="preserve">chaque personne </w:t>
        </w:r>
      </w:ins>
      <w:ins w:id="225" w:author="Andrea D'Agostino" w:date="2018-06-12T11:49:00Z">
        <w:r w:rsidR="00B7324B">
          <w:t>décode</w:t>
        </w:r>
      </w:ins>
      <w:ins w:id="226" w:author="Andrea D'Agostino" w:date="2018-06-12T11:45:00Z">
        <w:r w:rsidR="00B7324B">
          <w:t xml:space="preserve"> l’information selon ses </w:t>
        </w:r>
      </w:ins>
      <w:ins w:id="227" w:author="Andrea D'Agostino" w:date="2018-06-12T11:49:00Z">
        <w:r w:rsidR="00B7324B">
          <w:t>expériences</w:t>
        </w:r>
      </w:ins>
      <w:ins w:id="228" w:author="Andrea D'Agostino" w:date="2018-06-12T11:45:00Z">
        <w:r w:rsidR="00B7324B">
          <w:t xml:space="preserve">, se </w:t>
        </w:r>
      </w:ins>
      <w:ins w:id="229" w:author="Andrea D'Agostino" w:date="2018-06-12T11:46:00Z">
        <w:r w:rsidR="00B7324B">
          <w:t>humeur, ses pe</w:t>
        </w:r>
      </w:ins>
      <w:ins w:id="230" w:author="Andrea D'Agostino" w:date="2018-06-12T11:47:00Z">
        <w:r w:rsidR="00B7324B">
          <w:t>rceptions. D</w:t>
        </w:r>
      </w:ins>
      <w:ins w:id="231" w:author="Andrea D'Agostino" w:date="2018-06-12T11:49:00Z">
        <w:r w:rsidR="00B7324B">
          <w:t>o</w:t>
        </w:r>
      </w:ins>
      <w:ins w:id="232" w:author="Andrea D'Agostino" w:date="2018-06-12T11:47:00Z">
        <w:r w:rsidR="00B7324B">
          <w:t>n</w:t>
        </w:r>
      </w:ins>
      <w:ins w:id="233" w:author="Andrea D'Agostino" w:date="2018-06-12T11:49:00Z">
        <w:r w:rsidR="00B7324B">
          <w:t>c</w:t>
        </w:r>
      </w:ins>
      <w:ins w:id="234" w:author="Andrea D'Agostino" w:date="2018-06-12T11:47:00Z">
        <w:r w:rsidR="00B7324B">
          <w:t>, le devoir de l’</w:t>
        </w:r>
      </w:ins>
      <w:ins w:id="235" w:author="Andrea D'Agostino" w:date="2018-06-12T11:49:00Z">
        <w:r w:rsidR="00B7324B">
          <w:t>ingénieure</w:t>
        </w:r>
      </w:ins>
      <w:ins w:id="236" w:author="Andrea D'Agostino" w:date="2018-06-12T11:47:00Z">
        <w:r w:rsidR="00B7324B">
          <w:t xml:space="preserve"> social est de</w:t>
        </w:r>
      </w:ins>
      <w:ins w:id="237" w:author="Andrea D'Agostino" w:date="2018-06-12T11:48:00Z">
        <w:r w:rsidR="00B7324B">
          <w:t xml:space="preserve"> comprendre l’interlocuteur et entrer dans se </w:t>
        </w:r>
      </w:ins>
      <w:ins w:id="238" w:author="Andrea D'Agostino" w:date="2018-06-12T11:49:00Z">
        <w:r w:rsidR="00B7324B">
          <w:t>réalité</w:t>
        </w:r>
      </w:ins>
      <w:ins w:id="239" w:author="Andrea D'Agostino" w:date="2018-06-12T11:48:00Z">
        <w:r w:rsidR="00B7324B">
          <w:t xml:space="preserve"> et se</w:t>
        </w:r>
      </w:ins>
      <w:ins w:id="240" w:author="Andrea D'Agostino" w:date="2018-06-12T11:50:00Z">
        <w:r w:rsidR="00B7324B">
          <w:t>s</w:t>
        </w:r>
      </w:ins>
      <w:ins w:id="241" w:author="Andrea D'Agostino" w:date="2018-06-12T11:48:00Z">
        <w:r w:rsidR="00B7324B">
          <w:t xml:space="preserve"> espace </w:t>
        </w:r>
      </w:ins>
      <w:ins w:id="242" w:author="Andrea D'Agostino" w:date="2018-06-12T11:49:00Z">
        <w:r w:rsidR="00B7324B">
          <w:t>personnel</w:t>
        </w:r>
      </w:ins>
      <w:ins w:id="243" w:author="Andrea D'Agostino" w:date="2018-06-12T11:50:00Z">
        <w:r w:rsidR="00B7324B">
          <w:t xml:space="preserve"> : en fait, </w:t>
        </w:r>
      </w:ins>
      <w:ins w:id="244" w:author="Andrea D'Agostino" w:date="2018-06-12T11:51:00Z">
        <w:r w:rsidR="00B7324B">
          <w:t>la communication n’est pas absolue.</w:t>
        </w:r>
      </w:ins>
    </w:p>
    <w:p w:rsidR="00B7324B" w:rsidRDefault="00B7324B" w:rsidP="00490173">
      <w:pPr>
        <w:rPr>
          <w:ins w:id="245" w:author="Andrea D'Agostino" w:date="2018-06-12T11:53:00Z"/>
        </w:rPr>
      </w:pPr>
      <w:ins w:id="246" w:author="Andrea D'Agostino" w:date="2018-06-12T11:52:00Z">
        <w:r>
          <w:t>Il y a différents modelés de communication</w:t>
        </w:r>
      </w:ins>
      <w:ins w:id="247" w:author="Andrea D'Agostino" w:date="2018-06-12T11:55:00Z">
        <w:r w:rsidR="00BC36C7">
          <w:t xml:space="preserve"> (voir Shannon-</w:t>
        </w:r>
        <w:proofErr w:type="spellStart"/>
        <w:r w:rsidR="00BC36C7">
          <w:t>Wearer</w:t>
        </w:r>
        <w:proofErr w:type="spellEnd"/>
        <w:r w:rsidR="00BC36C7">
          <w:t xml:space="preserve"> </w:t>
        </w:r>
      </w:ins>
      <w:ins w:id="248" w:author="Andrea D'Agostino" w:date="2018-06-12T11:56:00Z">
        <w:r w:rsidR="00BC36C7">
          <w:t>mod</w:t>
        </w:r>
      </w:ins>
      <w:ins w:id="249" w:author="Andrea D'Agostino" w:date="2018-06-12T11:58:00Z">
        <w:r w:rsidR="00BC36C7">
          <w:t>èle</w:t>
        </w:r>
      </w:ins>
      <w:ins w:id="250" w:author="Andrea D'Agostino" w:date="2018-06-12T11:55:00Z">
        <w:r w:rsidR="00BC36C7">
          <w:t xml:space="preserve">, </w:t>
        </w:r>
        <w:proofErr w:type="spellStart"/>
        <w:r w:rsidR="00BC36C7">
          <w:t>Berlo</w:t>
        </w:r>
        <w:proofErr w:type="spellEnd"/>
        <w:r w:rsidR="00BC36C7">
          <w:t xml:space="preserve"> </w:t>
        </w:r>
      </w:ins>
      <w:ins w:id="251" w:author="Andrea D'Agostino" w:date="2018-06-12T11:56:00Z">
        <w:r w:rsidR="00BC36C7">
          <w:t>mod</w:t>
        </w:r>
      </w:ins>
      <w:ins w:id="252" w:author="Andrea D'Agostino" w:date="2018-06-12T11:58:00Z">
        <w:r w:rsidR="00BC36C7">
          <w:t>èle</w:t>
        </w:r>
      </w:ins>
      <w:ins w:id="253" w:author="Andrea D'Agostino" w:date="2018-06-12T11:55:00Z">
        <w:r w:rsidR="00BC36C7">
          <w:t xml:space="preserve"> ou </w:t>
        </w:r>
      </w:ins>
      <w:ins w:id="254" w:author="Andrea D'Agostino" w:date="2018-06-12T11:56:00Z">
        <w:r w:rsidR="00BC36C7">
          <w:t xml:space="preserve">Balmand </w:t>
        </w:r>
      </w:ins>
      <w:ins w:id="255" w:author="Andrea D'Agostino" w:date="2018-06-12T11:58:00Z">
        <w:r w:rsidR="00BC36C7">
          <w:t>modèle</w:t>
        </w:r>
      </w:ins>
      <w:ins w:id="256" w:author="Andrea D'Agostino" w:date="2018-06-12T11:56:00Z">
        <w:r w:rsidR="00BC36C7">
          <w:t>)</w:t>
        </w:r>
      </w:ins>
      <w:ins w:id="257" w:author="Andrea D'Agostino" w:date="2018-06-12T11:52:00Z">
        <w:r>
          <w:t>, </w:t>
        </w:r>
      </w:ins>
      <w:ins w:id="258" w:author="Andrea D'Agostino" w:date="2018-06-12T11:53:00Z">
        <w:r>
          <w:t xml:space="preserve">mais </w:t>
        </w:r>
      </w:ins>
      <w:ins w:id="259" w:author="Andrea D'Agostino" w:date="2018-06-12T11:56:00Z">
        <w:r w:rsidR="00BC36C7">
          <w:t>tous</w:t>
        </w:r>
      </w:ins>
      <w:ins w:id="260" w:author="Andrea D'Agostino" w:date="2018-06-12T11:53:00Z">
        <w:r>
          <w:t xml:space="preserve"> </w:t>
        </w:r>
      </w:ins>
      <w:ins w:id="261" w:author="Andrea D'Agostino" w:date="2018-06-12T11:59:00Z">
        <w:r w:rsidR="00BC36C7">
          <w:t>partagent</w:t>
        </w:r>
      </w:ins>
      <w:ins w:id="262" w:author="Andrea D'Agostino" w:date="2018-06-12T11:53:00Z">
        <w:r>
          <w:t xml:space="preserve"> la </w:t>
        </w:r>
      </w:ins>
      <w:ins w:id="263" w:author="Andrea D'Agostino" w:date="2018-06-12T11:56:00Z">
        <w:r w:rsidR="00BC36C7">
          <w:t>même</w:t>
        </w:r>
      </w:ins>
      <w:ins w:id="264" w:author="Andrea D'Agostino" w:date="2018-06-12T11:53:00Z">
        <w:r>
          <w:t xml:space="preserve"> structure :</w:t>
        </w:r>
      </w:ins>
    </w:p>
    <w:p w:rsidR="00B7324B" w:rsidRDefault="003A4419" w:rsidP="003A4419">
      <w:pPr>
        <w:pStyle w:val="Paragrafoelenco"/>
        <w:numPr>
          <w:ilvl w:val="0"/>
          <w:numId w:val="3"/>
        </w:numPr>
        <w:rPr>
          <w:ins w:id="265" w:author="Andrea D'Agostino" w:date="2018-06-12T11:54:00Z"/>
        </w:rPr>
      </w:pPr>
      <w:ins w:id="266" w:author="Andrea D'Agostino" w:date="2018-06-12T11:54:00Z">
        <w:r>
          <w:t>Source</w:t>
        </w:r>
      </w:ins>
    </w:p>
    <w:p w:rsidR="003A4419" w:rsidRDefault="003A4419" w:rsidP="003A4419">
      <w:pPr>
        <w:pStyle w:val="Paragrafoelenco"/>
        <w:numPr>
          <w:ilvl w:val="0"/>
          <w:numId w:val="3"/>
        </w:numPr>
        <w:rPr>
          <w:ins w:id="267" w:author="Andrea D'Agostino" w:date="2018-06-12T11:54:00Z"/>
        </w:rPr>
      </w:pPr>
      <w:ins w:id="268" w:author="Andrea D'Agostino" w:date="2018-06-12T11:54:00Z">
        <w:r>
          <w:t>Channel</w:t>
        </w:r>
      </w:ins>
    </w:p>
    <w:p w:rsidR="003A4419" w:rsidRDefault="003A4419" w:rsidP="003A4419">
      <w:pPr>
        <w:pStyle w:val="Paragrafoelenco"/>
        <w:numPr>
          <w:ilvl w:val="0"/>
          <w:numId w:val="3"/>
        </w:numPr>
        <w:rPr>
          <w:ins w:id="269" w:author="Andrea D'Agostino" w:date="2018-06-12T11:54:00Z"/>
        </w:rPr>
      </w:pPr>
      <w:ins w:id="270" w:author="Andrea D'Agostino" w:date="2018-06-12T11:54:00Z">
        <w:r>
          <w:t>Message</w:t>
        </w:r>
      </w:ins>
    </w:p>
    <w:p w:rsidR="003A4419" w:rsidRDefault="003A4419" w:rsidP="003A4419">
      <w:pPr>
        <w:pStyle w:val="Paragrafoelenco"/>
        <w:numPr>
          <w:ilvl w:val="0"/>
          <w:numId w:val="3"/>
        </w:numPr>
        <w:rPr>
          <w:ins w:id="271" w:author="Andrea D'Agostino" w:date="2018-06-12T11:54:00Z"/>
        </w:rPr>
      </w:pPr>
      <w:ins w:id="272" w:author="Andrea D'Agostino" w:date="2018-06-12T11:54:00Z">
        <w:r>
          <w:t>Receveur</w:t>
        </w:r>
      </w:ins>
    </w:p>
    <w:p w:rsidR="00BC36C7" w:rsidRDefault="003A4419" w:rsidP="00BC36C7">
      <w:pPr>
        <w:pStyle w:val="Paragrafoelenco"/>
        <w:numPr>
          <w:ilvl w:val="0"/>
          <w:numId w:val="3"/>
        </w:numPr>
        <w:rPr>
          <w:ins w:id="273" w:author="Andrea D'Agostino" w:date="2018-06-12T11:56:00Z"/>
        </w:rPr>
      </w:pPr>
      <w:ins w:id="274" w:author="Andrea D'Agostino" w:date="2018-06-12T11:54:00Z">
        <w:r>
          <w:t>Feedback</w:t>
        </w:r>
      </w:ins>
    </w:p>
    <w:p w:rsidR="00BC36C7" w:rsidRDefault="00BC36C7" w:rsidP="00BC36C7">
      <w:pPr>
        <w:rPr>
          <w:ins w:id="275" w:author="Andrea D'Agostino" w:date="2018-06-12T12:01:00Z"/>
        </w:rPr>
      </w:pPr>
      <w:ins w:id="276" w:author="Andrea D'Agostino" w:date="2018-06-12T11:56:00Z">
        <w:r>
          <w:t>Lorsque l’</w:t>
        </w:r>
      </w:ins>
      <w:ins w:id="277" w:author="Andrea D'Agostino" w:date="2018-06-12T11:58:00Z">
        <w:r>
          <w:t>ingénieure</w:t>
        </w:r>
      </w:ins>
      <w:ins w:id="278" w:author="Andrea D'Agostino" w:date="2018-06-12T11:56:00Z">
        <w:r>
          <w:t xml:space="preserve"> social </w:t>
        </w:r>
      </w:ins>
      <w:ins w:id="279" w:author="Andrea D'Agostino" w:date="2018-06-12T11:57:00Z">
        <w:r>
          <w:t xml:space="preserve">doit </w:t>
        </w:r>
      </w:ins>
      <w:ins w:id="280" w:author="Andrea D'Agostino" w:date="2018-06-12T11:58:00Z">
        <w:r>
          <w:t>préparer</w:t>
        </w:r>
      </w:ins>
      <w:ins w:id="281" w:author="Andrea D'Agostino" w:date="2018-06-12T11:57:00Z">
        <w:r>
          <w:t xml:space="preserve"> une </w:t>
        </w:r>
      </w:ins>
      <w:ins w:id="282" w:author="Andrea D'Agostino" w:date="2018-06-12T11:58:00Z">
        <w:r>
          <w:t>stratégie</w:t>
        </w:r>
      </w:ins>
      <w:ins w:id="283" w:author="Andrea D'Agostino" w:date="2018-06-12T11:57:00Z">
        <w:r>
          <w:t xml:space="preserve">, il faut qui il analyse le </w:t>
        </w:r>
      </w:ins>
      <w:ins w:id="284" w:author="Andrea D'Agostino" w:date="2018-06-12T11:58:00Z">
        <w:r>
          <w:t>modèle</w:t>
        </w:r>
      </w:ins>
      <w:ins w:id="285" w:author="Andrea D'Agostino" w:date="2018-06-12T11:57:00Z">
        <w:r>
          <w:t xml:space="preserve"> </w:t>
        </w:r>
      </w:ins>
      <w:ins w:id="286" w:author="Andrea D'Agostino" w:date="2018-06-12T11:58:00Z">
        <w:r>
          <w:t xml:space="preserve">attentivement </w:t>
        </w:r>
      </w:ins>
      <w:ins w:id="287" w:author="Andrea D'Agostino" w:date="2018-06-12T11:59:00Z">
        <w:r>
          <w:t xml:space="preserve">en prenant en compte </w:t>
        </w:r>
      </w:ins>
      <w:ins w:id="288" w:author="Andrea D'Agostino" w:date="2018-06-12T12:02:00Z">
        <w:r w:rsidR="00CA5A1C">
          <w:t>les informations mentionnées</w:t>
        </w:r>
      </w:ins>
      <w:ins w:id="289" w:author="Andrea D'Agostino" w:date="2018-06-12T12:01:00Z">
        <w:r w:rsidR="00CA5A1C">
          <w:t xml:space="preserve"> ci-dessus</w:t>
        </w:r>
      </w:ins>
      <w:ins w:id="290" w:author="Andrea D'Agostino" w:date="2018-06-12T11:57:00Z">
        <w:r>
          <w:t>.</w:t>
        </w:r>
      </w:ins>
    </w:p>
    <w:p w:rsidR="00BC36C7" w:rsidRDefault="00BC36C7" w:rsidP="00BC36C7">
      <w:pPr>
        <w:rPr>
          <w:ins w:id="291" w:author="Andrea D'Agostino" w:date="2018-06-12T11:54:00Z"/>
        </w:rPr>
        <w:pPrChange w:id="292" w:author="Andrea D'Agostino" w:date="2018-06-12T11:56:00Z">
          <w:pPr>
            <w:pStyle w:val="Paragrafoelenco"/>
            <w:numPr>
              <w:numId w:val="3"/>
            </w:numPr>
            <w:ind w:hanging="360"/>
          </w:pPr>
        </w:pPrChange>
      </w:pPr>
      <w:ins w:id="293" w:author="Andrea D'Agostino" w:date="2018-06-12T11:57:00Z">
        <w:r>
          <w:t xml:space="preserve">  </w:t>
        </w:r>
      </w:ins>
      <w:bookmarkStart w:id="294" w:name="_GoBack"/>
      <w:bookmarkEnd w:id="294"/>
    </w:p>
    <w:p w:rsidR="003A4419" w:rsidRDefault="003A4419" w:rsidP="003A4419">
      <w:pPr>
        <w:rPr>
          <w:ins w:id="295" w:author="Andrea D'Agostino" w:date="2018-06-12T11:52:00Z"/>
        </w:rPr>
      </w:pPr>
    </w:p>
    <w:p w:rsidR="00B7324B" w:rsidRDefault="00B7324B" w:rsidP="00490173">
      <w:pPr>
        <w:rPr>
          <w:ins w:id="296" w:author="Andrea D'Agostino" w:date="2018-06-12T11:51:00Z"/>
        </w:rPr>
      </w:pPr>
    </w:p>
    <w:p w:rsidR="00490173" w:rsidRDefault="00B7324B" w:rsidP="00490173">
      <w:pPr>
        <w:rPr>
          <w:ins w:id="297" w:author="Andrea D'Agostino" w:date="2018-06-12T11:50:00Z"/>
        </w:rPr>
      </w:pPr>
      <w:ins w:id="298" w:author="Andrea D'Agostino" w:date="2018-06-12T11:50:00Z">
        <w:r>
          <w:t xml:space="preserve">  </w:t>
        </w:r>
      </w:ins>
      <w:ins w:id="299" w:author="Andrea D'Agostino" w:date="2018-06-12T11:47:00Z">
        <w:r>
          <w:t xml:space="preserve"> </w:t>
        </w:r>
      </w:ins>
    </w:p>
    <w:p w:rsidR="00B7324B" w:rsidRDefault="00B7324B" w:rsidP="00490173">
      <w:pPr>
        <w:rPr>
          <w:ins w:id="300" w:author="Andrea D'Agostino" w:date="2018-06-12T11:44:00Z"/>
        </w:rPr>
      </w:pPr>
    </w:p>
    <w:p w:rsidR="00A66221" w:rsidRPr="00490173" w:rsidRDefault="00A66221" w:rsidP="00490173"/>
    <w:p w:rsidR="004C3A97" w:rsidRPr="00E62ECA" w:rsidRDefault="004C3A97" w:rsidP="004C3A97">
      <w:pPr>
        <w:rPr>
          <w:rPrChange w:id="301" w:author="Andrea D'Agostino" w:date="2018-06-12T10:22:00Z">
            <w:rPr>
              <w:lang w:val="it-IT"/>
            </w:rPr>
          </w:rPrChange>
        </w:rPr>
      </w:pPr>
    </w:p>
    <w:sectPr w:rsidR="004C3A97" w:rsidRPr="00E62E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19A"/>
    <w:multiLevelType w:val="hybridMultilevel"/>
    <w:tmpl w:val="79B22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3ACA"/>
    <w:multiLevelType w:val="hybridMultilevel"/>
    <w:tmpl w:val="33FEE79A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65479EE"/>
    <w:multiLevelType w:val="hybridMultilevel"/>
    <w:tmpl w:val="001EC928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D'Agostino">
    <w15:presenceInfo w15:providerId="Windows Live" w15:userId="260f64005fd9f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97"/>
    <w:rsid w:val="001B33D3"/>
    <w:rsid w:val="0025664B"/>
    <w:rsid w:val="00270068"/>
    <w:rsid w:val="003A4419"/>
    <w:rsid w:val="00490173"/>
    <w:rsid w:val="004C3A97"/>
    <w:rsid w:val="00531A96"/>
    <w:rsid w:val="00610202"/>
    <w:rsid w:val="006144B0"/>
    <w:rsid w:val="00665C8D"/>
    <w:rsid w:val="006B72FD"/>
    <w:rsid w:val="006C7DA7"/>
    <w:rsid w:val="00993640"/>
    <w:rsid w:val="009D33A8"/>
    <w:rsid w:val="00A03C36"/>
    <w:rsid w:val="00A66221"/>
    <w:rsid w:val="00B7324B"/>
    <w:rsid w:val="00BC36C7"/>
    <w:rsid w:val="00BE07D9"/>
    <w:rsid w:val="00C302E2"/>
    <w:rsid w:val="00CA5A1C"/>
    <w:rsid w:val="00E34B41"/>
    <w:rsid w:val="00E62ECA"/>
    <w:rsid w:val="00E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814A"/>
  <w15:chartTrackingRefBased/>
  <w15:docId w15:val="{A6FEC9B2-5AAF-4EE5-9BE7-51DA8803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C3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3A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3A9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3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4C3A97"/>
    <w:rPr>
      <w:color w:val="0000FF"/>
      <w:u w:val="single"/>
    </w:rPr>
  </w:style>
  <w:style w:type="paragraph" w:styleId="Revisione">
    <w:name w:val="Revision"/>
    <w:hidden/>
    <w:uiPriority w:val="99"/>
    <w:semiHidden/>
    <w:rsid w:val="00E62ECA"/>
    <w:pPr>
      <w:spacing w:after="0" w:line="240" w:lineRule="auto"/>
    </w:pPr>
    <w:rPr>
      <w:lang w:val="fr-F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2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62ECA"/>
    <w:rPr>
      <w:rFonts w:ascii="Segoe UI" w:hAnsi="Segoe UI" w:cs="Segoe UI"/>
      <w:sz w:val="18"/>
      <w:szCs w:val="18"/>
      <w:lang w:val="fr-FR"/>
    </w:rPr>
  </w:style>
  <w:style w:type="paragraph" w:styleId="Paragrafoelenco">
    <w:name w:val="List Paragraph"/>
    <w:basedOn w:val="Normale"/>
    <w:uiPriority w:val="34"/>
    <w:qFormat/>
    <w:rsid w:val="00665C8D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3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451D-BCB3-4A88-AE44-97F89CC4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D'Agostino</dc:creator>
  <cp:keywords/>
  <dc:description/>
  <cp:lastModifiedBy>Andrea D'Agostino</cp:lastModifiedBy>
  <cp:revision>13</cp:revision>
  <dcterms:created xsi:type="dcterms:W3CDTF">2018-06-12T08:10:00Z</dcterms:created>
  <dcterms:modified xsi:type="dcterms:W3CDTF">2018-06-12T10:02:00Z</dcterms:modified>
</cp:coreProperties>
</file>